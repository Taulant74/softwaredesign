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5c8adchik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Requirement 2 - Software Architecture Document (SAD)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Overview: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Vision:</w:t>
      </w:r>
      <w:r w:rsidDel="00000000" w:rsidR="00000000" w:rsidRPr="00000000">
        <w:rPr>
          <w:rtl w:val="0"/>
        </w:rPr>
        <w:t xml:space="preserve"> Build a scalable and user-friendly e-commerce platform for online shopping.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Business owners, developers, and end-users (customers).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 Market:</w:t>
      </w:r>
      <w:r w:rsidDel="00000000" w:rsidR="00000000" w:rsidRPr="00000000">
        <w:rPr>
          <w:rtl w:val="0"/>
        </w:rPr>
        <w:t xml:space="preserve"> Small-to-medium-sized businesses selling physical or digital products.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Static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772275" cy="52406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240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Dynamic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Sequence Diagram for Placing an Order: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browses products (Frontend sends request to Backend).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retrieves product data from the database and returns it to the frontend.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adds items to the cart.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sends a "Create Order" request to the Backend.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processes the order and updates the database.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information is sent to the Payment Gateway.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payment is processed, and confirmation is returned.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577013" cy="239330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2393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Architecture 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81575" cy="2771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Mapping between models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widowControl w:val="0"/>
              <w:spacing w:line="240" w:lineRule="auto"/>
              <w:jc w:val="center"/>
              <w:rPr>
                <w:b w:val="1"/>
                <w:sz w:val="54"/>
                <w:szCs w:val="54"/>
                <w:rPrChange w:author="Taulant" w:id="1" w:date="2025-01-10T01:26:52Z">
                  <w:rPr>
                    <w:b w:val="1"/>
                    <w:sz w:val="54"/>
                    <w:szCs w:val="54"/>
                  </w:rPr>
                </w:rPrChange>
              </w:rPr>
              <w:pPrChange w:author="Taulant" w:id="0" w:date="2025-01-10T01:26:52Z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</w:pPr>
              </w:pPrChange>
            </w:pPr>
            <w:ins w:author="Taulant" w:id="0" w:date="2025-01-10T01:24:23Z">
              <w:r w:rsidDel="00000000" w:rsidR="00000000" w:rsidRPr="00000000">
                <w:rPr>
                  <w:b w:val="1"/>
                  <w:sz w:val="54"/>
                  <w:szCs w:val="54"/>
                  <w:rtl w:val="0"/>
                  <w:rPrChange w:author="Taulant" w:id="1" w:date="2025-01-10T01:26:52Z">
                    <w:rPr>
                      <w:b w:val="1"/>
                      <w:sz w:val="54"/>
                      <w:szCs w:val="54"/>
                    </w:rPr>
                  </w:rPrChange>
                </w:rPr>
                <w:t xml:space="preserve">Class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46"/>
                <w:szCs w:val="46"/>
                <w:rPrChange w:author="Taulant" w:id="3" w:date="2025-01-10T01:25:45Z">
                  <w:rPr>
                    <w:b w:val="1"/>
                    <w:sz w:val="46"/>
                    <w:szCs w:val="46"/>
                  </w:rPr>
                </w:rPrChange>
              </w:rPr>
            </w:pPr>
            <w:ins w:author="Taulant" w:id="2" w:date="2025-01-10T01:24:39Z">
              <w:r w:rsidDel="00000000" w:rsidR="00000000" w:rsidRPr="00000000">
                <w:rPr>
                  <w:b w:val="1"/>
                  <w:sz w:val="46"/>
                  <w:szCs w:val="46"/>
                  <w:rtl w:val="0"/>
                  <w:rPrChange w:author="Taulant" w:id="3" w:date="2025-01-10T01:25:45Z">
                    <w:rPr>
                      <w:b w:val="1"/>
                      <w:sz w:val="46"/>
                      <w:szCs w:val="46"/>
                    </w:rPr>
                  </w:rPrChange>
                </w:rPr>
                <w:t xml:space="preserve">Dynamic Interaction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4" w:date="2025-01-10T01:24:25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Product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5" w:date="2025-01-10T01:24:53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Fetch product details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6" w:date="2025-01-10T01:24:29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Cart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7" w:date="2025-01-10T01:25:02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Add/remove products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8" w:date="2025-01-10T01:24:31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Order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9" w:date="2025-01-10T01:25:17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Place an order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10" w:date="2025-01-10T01:24:34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Payment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  <w:rPrChange w:author="Taulant" w:id="3" w:date="2025-01-10T01:25:45Z">
                  <w:rPr>
                    <w:b w:val="1"/>
                    <w:sz w:val="26"/>
                    <w:szCs w:val="26"/>
                  </w:rPr>
                </w:rPrChange>
              </w:rPr>
            </w:pPr>
            <w:ins w:author="Taulant" w:id="11" w:date="2025-01-10T01:25:21Z">
              <w:r w:rsidDel="00000000" w:rsidR="00000000" w:rsidRPr="00000000">
                <w:rPr>
                  <w:b w:val="1"/>
                  <w:sz w:val="26"/>
                  <w:szCs w:val="26"/>
                  <w:rtl w:val="0"/>
                  <w:rPrChange w:author="Taulant" w:id="3" w:date="2025-01-10T01:25:45Z">
                    <w:rPr>
                      <w:b w:val="1"/>
                      <w:sz w:val="26"/>
                      <w:szCs w:val="26"/>
                    </w:rPr>
                  </w:rPrChange>
                </w:rPr>
                <w:t xml:space="preserve">Validate payment and process order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Architectural Design Rationale: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Layered Architecture: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Layer: Handles user interactions (React.js frontend).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Logic Layer: Processes requests and applies logic (ASP.NET Core backend).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Access Layer: Manages database operations (MSSQL).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Justification: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Scalability: Layers allow independent scaling of the frontend and backend.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Maintainability: Separation of concerns ensures easier debugging and updates.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Sensitive operations (e.g., payments) are isolated in the backend.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Utility Tree: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Performance: The system should handle 1000 concurrent users during peak sales.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Scalability: Add new product categories without impacting existing functionality.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Security: Protect user payment information with encryption.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Scenario: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during Black Friday sales: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Utility: High performance.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Attribute: Fast response under heavy traffic.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Case: Simulate 1000 concurrent requests to the product listing API.</w:t>
      </w:r>
    </w:p>
    <w:p w:rsidR="00000000" w:rsidDel="00000000" w:rsidP="00000000" w:rsidRDefault="00000000" w:rsidRPr="00000000" w14:paraId="00000042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49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